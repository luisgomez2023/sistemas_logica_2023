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ins w:author="LUIS ANTONIO GOMEZ LOPEZ" w:id="0" w:date="2023-06-17T14:56:5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resumen de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r w:rsidDel="00000000" w:rsidR="00000000" w:rsidRPr="00000000">
        <w:rPr>
          <w:rtl w:val="0"/>
          <w:rPrChange w:author="LUIS ANTONIO GOMEZ LOPEZ" w:id="1" w:date="2023-06-17T14:56:53Z">
            <w:rPr/>
          </w:rPrChange>
        </w:rPr>
        <w:t xml:space="preserve">resumen</w:t>
      </w:r>
      <w:r w:rsidDel="00000000" w:rsidR="00000000" w:rsidRPr="00000000">
        <w:rPr>
          <w:rtl w:val="0"/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t xml:space="preserve"> de el proyecto dos input que </w:t>
      </w:r>
      <w:r w:rsidDel="00000000" w:rsidR="00000000" w:rsidRPr="00000000">
        <w:rPr>
          <w:rtl w:val="0"/>
          <w:rPrChange w:author="LUIS ANTONIO GOMEZ LOPEZ" w:id="1" w:date="2023-06-17T14:56:53Z">
            <w:rPr/>
          </w:rPrChange>
        </w:rPr>
        <w:t xml:space="preserve">concatenar</w:t>
      </w:r>
      <w:r w:rsidDel="00000000" w:rsidR="00000000" w:rsidRPr="00000000">
        <w:rPr>
          <w:rtl w:val="0"/>
          <w:rPrChange w:author="LUIS ANTONIO GOMEZ LOPEZ" w:id="1" w:date="2023-06-17T14:56:53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t xml:space="preserve"> los valores de sumas , restas , multiplicacion y divicion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51700"/>
                          <a:ext cx="7315200" cy="1256599"/>
                          <a:chOff x="1688400" y="3151700"/>
                          <a:chExt cx="7315200" cy="1256600"/>
                        </a:xfrm>
                      </wpg:grpSpPr>
                      <wpg:grpSp>
                        <wpg:cNvGrpSpPr/>
                        <wpg:grpSpPr>
                          <a:xfrm>
                            <a:off x="1688400" y="3151701"/>
                            <a:ext cx="7315200" cy="1256599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56599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5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Nombre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Descripción breve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Resumen de lo que tiene que hacer el programa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Titulo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Metodología resolución problema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del w:author="LUIS ANTONIO GOMEZ LOPEZ" w:id="2" w:date="2023-06-17T14:57:44Z"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893815</wp:posOffset>
              </wp:positionH>
              <wp:positionV relativeFrom="paragraph">
                <wp:posOffset>-161924</wp:posOffset>
              </wp:positionV>
              <wp:extent cx="3824500" cy="3390900"/>
              <wp:effectExtent b="0" l="0" r="0" t="0"/>
              <wp:wrapNone/>
              <wp:docPr id="7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4500" cy="339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del>
    </w:p>
    <w:p w:rsidR="00000000" w:rsidDel="00000000" w:rsidP="00000000" w:rsidRDefault="00000000" w:rsidRPr="00000000" w14:paraId="0000000B">
      <w:pPr>
        <w:rPr/>
        <w:sectPr>
          <w:headerReference r:id="rId12" w:type="first"/>
          <w:footerReference r:id="rId13" w:type="default"/>
          <w:footerReference r:id="rId14" w:type="first"/>
          <w:pgSz w:h="15840" w:w="12240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307769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1658620</wp:posOffset>
                </wp:positionV>
                <wp:extent cx="5495925" cy="141414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111" y="3669642"/>
                          <a:ext cx="283779" cy="22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7277100</wp:posOffset>
                </wp:positionV>
                <wp:extent cx="296479" cy="233417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479" cy="233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1708482</wp:posOffset>
            </wp:positionH>
            <wp:positionV relativeFrom="paragraph">
              <wp:posOffset>-1433829</wp:posOffset>
            </wp:positionV>
            <wp:extent cx="2195166" cy="1946291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html y javascript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luis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html y javascript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html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usuario y paso a paso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crear input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Arial" w:cs="Arial" w:eastAsia="Arial" w:hAnsi="Arial"/>
        </w:rPr>
        <w:sectPr>
          <w:type w:val="nextPage"/>
          <w:pgSz w:h="15840" w:w="12240" w:orient="portrait"/>
          <w:pgMar w:bottom="1134" w:top="1276" w:left="1701" w:right="1701" w:header="426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Descripción del problema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Describa lo que hace el software y como se da la solución</w:t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Autores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 nombre</w:t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Diccionario de datos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Variables utilizadas</w:t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Algoritmo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PSINT</w:t>
      </w:r>
    </w:p>
    <w:p w:rsidR="00000000" w:rsidDel="00000000" w:rsidP="00000000" w:rsidRDefault="00000000" w:rsidRPr="00000000" w14:paraId="00000028">
      <w:pPr>
        <w:pStyle w:val="Heading1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Código fuente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Manual de usuario y paso a paso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276" w:left="1701" w:right="1701" w:header="426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ins w:author="LUIS ANTONIO GOMEZ LOPEZ" w:id="2" w:date="2023-06-17T14:57:44Z"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-449579</wp:posOffset>
            </wp:positionV>
            <wp:extent cx="3824500" cy="3390900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5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ins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footer" Target="footer2.xml"/><Relationship Id="rId17" Type="http://schemas.openxmlformats.org/officeDocument/2006/relationships/image" Target="media/image1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